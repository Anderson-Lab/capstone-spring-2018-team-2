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6E" w:rsidRDefault="003A6396" w:rsidP="003A6396">
      <w:pPr>
        <w:pStyle w:val="ListParagraph"/>
        <w:numPr>
          <w:ilvl w:val="0"/>
          <w:numId w:val="1"/>
        </w:numPr>
      </w:pPr>
      <w:r>
        <w:t>Are we making a pipeline that will be put into production or just doing a one-time investigation?</w:t>
      </w:r>
    </w:p>
    <w:p w:rsidR="003A6396" w:rsidRDefault="003A6396" w:rsidP="003A6396"/>
    <w:p w:rsidR="00021024" w:rsidRDefault="003A6396" w:rsidP="00021024">
      <w:pPr>
        <w:pStyle w:val="ListParagraph"/>
        <w:numPr>
          <w:ilvl w:val="0"/>
          <w:numId w:val="1"/>
        </w:numPr>
      </w:pPr>
      <w:r>
        <w:t>If making a pipeline, what is the scale of the data that is going to be put into it?</w:t>
      </w:r>
    </w:p>
    <w:p w:rsidR="00021024" w:rsidRDefault="00021024" w:rsidP="00021024">
      <w:pPr>
        <w:pStyle w:val="ListParagraph"/>
      </w:pPr>
    </w:p>
    <w:p w:rsidR="005A2D00" w:rsidRDefault="005A2D00" w:rsidP="00021024">
      <w:pPr>
        <w:pStyle w:val="ListParagraph"/>
        <w:numPr>
          <w:ilvl w:val="0"/>
          <w:numId w:val="1"/>
        </w:numPr>
        <w:rPr>
          <w:ins w:id="0" w:author="Neal" w:date="2018-02-08T21:29:00Z"/>
        </w:rPr>
      </w:pPr>
      <w:ins w:id="1" w:author="Neal" w:date="2018-02-08T21:29:00Z">
        <w:r>
          <w:t>Is this to be used for the sales team or the client</w:t>
        </w:r>
      </w:ins>
    </w:p>
    <w:p w:rsidR="005A2D00" w:rsidRDefault="005A2D00" w:rsidP="005A2D00">
      <w:pPr>
        <w:pStyle w:val="ListParagraph"/>
        <w:rPr>
          <w:ins w:id="2" w:author="Neal" w:date="2018-02-08T21:29:00Z"/>
        </w:rPr>
      </w:pPr>
    </w:p>
    <w:p w:rsidR="00021024" w:rsidRDefault="005A2D00" w:rsidP="00021024">
      <w:pPr>
        <w:pStyle w:val="ListParagraph"/>
        <w:numPr>
          <w:ilvl w:val="0"/>
          <w:numId w:val="1"/>
        </w:numPr>
        <w:rPr>
          <w:ins w:id="3" w:author="Neal" w:date="2018-02-08T21:29:00Z"/>
        </w:rPr>
      </w:pPr>
      <w:ins w:id="4" w:author="Neal" w:date="2018-02-08T21:29:00Z">
        <w:r>
          <w:t xml:space="preserve">Should we be looking at public or private healthcare costs? Or both? </w:t>
        </w:r>
      </w:ins>
    </w:p>
    <w:p w:rsidR="00021024" w:rsidRDefault="00021024" w:rsidP="00021024">
      <w:pPr>
        <w:pStyle w:val="ListParagraph"/>
      </w:pPr>
    </w:p>
    <w:p w:rsidR="003A6396" w:rsidRDefault="003A6396" w:rsidP="003A6396">
      <w:pPr>
        <w:pStyle w:val="ListParagraph"/>
      </w:pPr>
    </w:p>
    <w:p w:rsidR="003A6396" w:rsidRDefault="00021024" w:rsidP="003A6396">
      <w:pPr>
        <w:pStyle w:val="ListParagraph"/>
        <w:numPr>
          <w:ilvl w:val="0"/>
          <w:numId w:val="1"/>
        </w:numPr>
      </w:pPr>
      <w:r>
        <w:t>Basic requirements for final R-shiny app</w:t>
      </w:r>
      <w:bookmarkStart w:id="5" w:name="_GoBack"/>
      <w:bookmarkEnd w:id="5"/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021024" w:rsidRDefault="00021024" w:rsidP="003A6396">
      <w:pPr>
        <w:pStyle w:val="ListParagraph"/>
        <w:numPr>
          <w:ilvl w:val="0"/>
          <w:numId w:val="1"/>
        </w:numPr>
      </w:pPr>
      <w:r>
        <w:t>Additional, preferred, features for final app</w:t>
      </w:r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021024" w:rsidRDefault="00021024" w:rsidP="003A6396">
      <w:pPr>
        <w:pStyle w:val="ListParagraph"/>
        <w:numPr>
          <w:ilvl w:val="0"/>
          <w:numId w:val="1"/>
        </w:numPr>
      </w:pPr>
      <w:r>
        <w:t>Detailed write-up/report of final insights?</w:t>
      </w:r>
    </w:p>
    <w:p w:rsidR="00021024" w:rsidRDefault="00021024" w:rsidP="00021024"/>
    <w:p w:rsidR="00021024" w:rsidRDefault="00021024" w:rsidP="00021024">
      <w:pPr>
        <w:pStyle w:val="ListParagraph"/>
        <w:numPr>
          <w:ilvl w:val="0"/>
          <w:numId w:val="1"/>
        </w:numPr>
      </w:pPr>
      <w:r>
        <w:t>Top features to be focusing on?</w:t>
      </w:r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021024" w:rsidRDefault="00021024" w:rsidP="003A6396">
      <w:pPr>
        <w:pStyle w:val="ListParagraph"/>
        <w:numPr>
          <w:ilvl w:val="0"/>
          <w:numId w:val="1"/>
        </w:numPr>
      </w:pPr>
      <w:r>
        <w:t xml:space="preserve">Additional considerations: unintended pregnancies, demographic info as variable, </w:t>
      </w:r>
      <w:proofErr w:type="spellStart"/>
      <w:r>
        <w:t>etc</w:t>
      </w:r>
      <w:proofErr w:type="spellEnd"/>
    </w:p>
    <w:p w:rsidR="00021024" w:rsidRDefault="00021024" w:rsidP="00021024"/>
    <w:sectPr w:rsidR="0002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2814"/>
    <w:multiLevelType w:val="hybridMultilevel"/>
    <w:tmpl w:val="6C3A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96"/>
    <w:rsid w:val="00000A64"/>
    <w:rsid w:val="00002A3E"/>
    <w:rsid w:val="00021024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10912"/>
    <w:rsid w:val="00111FFF"/>
    <w:rsid w:val="00122CA6"/>
    <w:rsid w:val="00132E50"/>
    <w:rsid w:val="0013568C"/>
    <w:rsid w:val="001415FA"/>
    <w:rsid w:val="00141F2A"/>
    <w:rsid w:val="001467FA"/>
    <w:rsid w:val="00153FD2"/>
    <w:rsid w:val="0015651F"/>
    <w:rsid w:val="00157AF2"/>
    <w:rsid w:val="00167B14"/>
    <w:rsid w:val="00171ABB"/>
    <w:rsid w:val="00175ACE"/>
    <w:rsid w:val="00187DC6"/>
    <w:rsid w:val="00192075"/>
    <w:rsid w:val="001B04F2"/>
    <w:rsid w:val="001B4AD7"/>
    <w:rsid w:val="001B4CF3"/>
    <w:rsid w:val="001B5D66"/>
    <w:rsid w:val="001B6A39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A1A0B"/>
    <w:rsid w:val="002A5AC7"/>
    <w:rsid w:val="002A7735"/>
    <w:rsid w:val="002B56D5"/>
    <w:rsid w:val="002B6B19"/>
    <w:rsid w:val="002B7A89"/>
    <w:rsid w:val="002C0887"/>
    <w:rsid w:val="002C4415"/>
    <w:rsid w:val="002D48AD"/>
    <w:rsid w:val="002E0BA2"/>
    <w:rsid w:val="002F2018"/>
    <w:rsid w:val="002F3FD5"/>
    <w:rsid w:val="003026B5"/>
    <w:rsid w:val="00304CF2"/>
    <w:rsid w:val="0032202E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A6396"/>
    <w:rsid w:val="003B0F79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A2D00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7383"/>
    <w:rsid w:val="00627729"/>
    <w:rsid w:val="00627E43"/>
    <w:rsid w:val="0063034E"/>
    <w:rsid w:val="006347BF"/>
    <w:rsid w:val="00640845"/>
    <w:rsid w:val="00645862"/>
    <w:rsid w:val="006502F8"/>
    <w:rsid w:val="006511A3"/>
    <w:rsid w:val="006523F0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D0B8A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E1D5F"/>
    <w:rsid w:val="007E3B59"/>
    <w:rsid w:val="007E65DC"/>
    <w:rsid w:val="007E7E28"/>
    <w:rsid w:val="007F7C11"/>
    <w:rsid w:val="00800461"/>
    <w:rsid w:val="00810640"/>
    <w:rsid w:val="00815B4C"/>
    <w:rsid w:val="00831310"/>
    <w:rsid w:val="00833C83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F58D2"/>
    <w:rsid w:val="00A0510B"/>
    <w:rsid w:val="00A05975"/>
    <w:rsid w:val="00A05A2B"/>
    <w:rsid w:val="00A0701C"/>
    <w:rsid w:val="00A158E5"/>
    <w:rsid w:val="00A15BCC"/>
    <w:rsid w:val="00A17FA3"/>
    <w:rsid w:val="00A21D65"/>
    <w:rsid w:val="00A27192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31F1F"/>
    <w:rsid w:val="00B33DFA"/>
    <w:rsid w:val="00B36C71"/>
    <w:rsid w:val="00B36D98"/>
    <w:rsid w:val="00B440DF"/>
    <w:rsid w:val="00B53A02"/>
    <w:rsid w:val="00B60E6F"/>
    <w:rsid w:val="00B62EB2"/>
    <w:rsid w:val="00B64BDE"/>
    <w:rsid w:val="00B723D5"/>
    <w:rsid w:val="00B73296"/>
    <w:rsid w:val="00B7765F"/>
    <w:rsid w:val="00BA32B4"/>
    <w:rsid w:val="00BB1A82"/>
    <w:rsid w:val="00BC1DDA"/>
    <w:rsid w:val="00BC2991"/>
    <w:rsid w:val="00BC5503"/>
    <w:rsid w:val="00BC7DD2"/>
    <w:rsid w:val="00BD1C6E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E0D46"/>
    <w:rsid w:val="00CE126E"/>
    <w:rsid w:val="00CE12E3"/>
    <w:rsid w:val="00CE192E"/>
    <w:rsid w:val="00CE468F"/>
    <w:rsid w:val="00CF620F"/>
    <w:rsid w:val="00CF6BC8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41D6"/>
    <w:rsid w:val="00D82212"/>
    <w:rsid w:val="00D92531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F3DCF"/>
    <w:rsid w:val="00DF60A5"/>
    <w:rsid w:val="00E05DAA"/>
    <w:rsid w:val="00E14C4F"/>
    <w:rsid w:val="00E259EA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510E"/>
    <w:rsid w:val="00EE1ACD"/>
    <w:rsid w:val="00EE268D"/>
    <w:rsid w:val="00EE686A"/>
    <w:rsid w:val="00EE7979"/>
    <w:rsid w:val="00EF5910"/>
    <w:rsid w:val="00F01192"/>
    <w:rsid w:val="00F04303"/>
    <w:rsid w:val="00F130E7"/>
    <w:rsid w:val="00F175D1"/>
    <w:rsid w:val="00F22970"/>
    <w:rsid w:val="00F261F5"/>
    <w:rsid w:val="00F27A25"/>
    <w:rsid w:val="00F34F80"/>
    <w:rsid w:val="00F36C56"/>
    <w:rsid w:val="00F47B0A"/>
    <w:rsid w:val="00F604FD"/>
    <w:rsid w:val="00F663F1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6D50"/>
  <w15:chartTrackingRefBased/>
  <w15:docId w15:val="{C81023D1-2D9F-4414-B24D-1C935BA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Neal</cp:lastModifiedBy>
  <cp:revision>3</cp:revision>
  <dcterms:created xsi:type="dcterms:W3CDTF">2018-02-02T15:45:00Z</dcterms:created>
  <dcterms:modified xsi:type="dcterms:W3CDTF">2018-02-09T02:30:00Z</dcterms:modified>
</cp:coreProperties>
</file>